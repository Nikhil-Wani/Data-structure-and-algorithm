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4C" w:rsidRDefault="005B394C" w:rsidP="001F41D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GREEDY METHOD</w:t>
      </w:r>
    </w:p>
    <w:p w:rsidR="005B394C" w:rsidRDefault="005B394C" w:rsidP="001F41D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1F41DD" w:rsidRPr="001F41DD" w:rsidRDefault="001F41DD" w:rsidP="001F41D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F41D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JOB SEQUENCING WITH DEADLINES-</w:t>
      </w:r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F41DD">
        <w:rPr>
          <w:rFonts w:ascii="Arial" w:eastAsia="Times New Roman" w:hAnsi="Arial" w:cs="Arial"/>
          <w:color w:val="303030"/>
          <w:sz w:val="23"/>
          <w:szCs w:val="23"/>
        </w:rPr>
        <w:t> </w:t>
      </w:r>
      <w:r w:rsidRPr="001F41D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</w:t>
      </w:r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F41DD">
        <w:rPr>
          <w:rFonts w:ascii="Arial" w:eastAsia="Times New Roman" w:hAnsi="Arial" w:cs="Arial"/>
          <w:color w:val="303030"/>
          <w:sz w:val="23"/>
          <w:szCs w:val="23"/>
        </w:rPr>
        <w:t> Given the jobs, their deadlines and associated profits as shown-</w:t>
      </w:r>
    </w:p>
    <w:tbl>
      <w:tblPr>
        <w:tblW w:w="65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806"/>
        <w:gridCol w:w="806"/>
        <w:gridCol w:w="805"/>
        <w:gridCol w:w="805"/>
        <w:gridCol w:w="817"/>
        <w:gridCol w:w="805"/>
      </w:tblGrid>
      <w:tr w:rsidR="001F41DD" w:rsidRPr="001F41DD" w:rsidTr="001F41DD">
        <w:tc>
          <w:tcPr>
            <w:tcW w:w="17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Jobs</w:t>
            </w:r>
          </w:p>
        </w:tc>
        <w:tc>
          <w:tcPr>
            <w:tcW w:w="8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J1</w:t>
            </w:r>
          </w:p>
        </w:tc>
        <w:tc>
          <w:tcPr>
            <w:tcW w:w="8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J2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J3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J4</w:t>
            </w:r>
          </w:p>
        </w:tc>
        <w:tc>
          <w:tcPr>
            <w:tcW w:w="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J5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J6</w:t>
            </w:r>
          </w:p>
        </w:tc>
      </w:tr>
      <w:tr w:rsidR="001F41DD" w:rsidRPr="001F41DD" w:rsidTr="001F41DD">
        <w:tc>
          <w:tcPr>
            <w:tcW w:w="17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Deadlines</w:t>
            </w:r>
          </w:p>
        </w:tc>
        <w:tc>
          <w:tcPr>
            <w:tcW w:w="8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5</w:t>
            </w:r>
          </w:p>
        </w:tc>
        <w:tc>
          <w:tcPr>
            <w:tcW w:w="8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3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3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</w:t>
            </w:r>
          </w:p>
        </w:tc>
        <w:tc>
          <w:tcPr>
            <w:tcW w:w="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4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</w:t>
            </w:r>
          </w:p>
        </w:tc>
      </w:tr>
      <w:tr w:rsidR="001F41DD" w:rsidRPr="001F41DD" w:rsidTr="001F41DD">
        <w:tc>
          <w:tcPr>
            <w:tcW w:w="17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Profits</w:t>
            </w:r>
          </w:p>
        </w:tc>
        <w:tc>
          <w:tcPr>
            <w:tcW w:w="8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200</w:t>
            </w:r>
          </w:p>
        </w:tc>
        <w:tc>
          <w:tcPr>
            <w:tcW w:w="8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180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190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300</w:t>
            </w:r>
          </w:p>
        </w:tc>
        <w:tc>
          <w:tcPr>
            <w:tcW w:w="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120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100</w:t>
            </w:r>
          </w:p>
        </w:tc>
      </w:tr>
    </w:tbl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F41DD">
        <w:rPr>
          <w:rFonts w:ascii="Arial" w:eastAsia="Times New Roman" w:hAnsi="Arial" w:cs="Arial"/>
          <w:color w:val="303030"/>
          <w:sz w:val="23"/>
          <w:szCs w:val="23"/>
        </w:rPr>
        <w:t> Answer the following questions-</w:t>
      </w:r>
    </w:p>
    <w:p w:rsidR="001F41DD" w:rsidRPr="001F41DD" w:rsidRDefault="001F41DD" w:rsidP="001F41D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F41DD">
        <w:rPr>
          <w:rFonts w:ascii="Arial" w:eastAsia="Times New Roman" w:hAnsi="Arial" w:cs="Arial"/>
          <w:color w:val="303030"/>
          <w:sz w:val="23"/>
          <w:szCs w:val="23"/>
        </w:rPr>
        <w:t>Write the optimal schedule that gives maximum profit.</w:t>
      </w:r>
    </w:p>
    <w:p w:rsidR="001F41DD" w:rsidRPr="001F41DD" w:rsidRDefault="001F41DD" w:rsidP="001F41D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F41DD">
        <w:rPr>
          <w:rFonts w:ascii="Arial" w:eastAsia="Times New Roman" w:hAnsi="Arial" w:cs="Arial"/>
          <w:color w:val="303030"/>
          <w:sz w:val="23"/>
          <w:szCs w:val="23"/>
        </w:rPr>
        <w:t>Are all the jobs completed in the optimal schedule?</w:t>
      </w:r>
    </w:p>
    <w:p w:rsidR="001F41DD" w:rsidRPr="001F41DD" w:rsidRDefault="001F41DD" w:rsidP="001F41D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F41DD">
        <w:rPr>
          <w:rFonts w:ascii="Arial" w:eastAsia="Times New Roman" w:hAnsi="Arial" w:cs="Arial"/>
          <w:color w:val="303030"/>
          <w:sz w:val="23"/>
          <w:szCs w:val="23"/>
        </w:rPr>
        <w:t>What is the maximum earned profit?</w:t>
      </w:r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F41DD">
        <w:rPr>
          <w:rFonts w:ascii="Arial" w:eastAsia="Times New Roman" w:hAnsi="Arial" w:cs="Arial"/>
          <w:color w:val="303030"/>
          <w:sz w:val="23"/>
          <w:szCs w:val="23"/>
        </w:rPr>
        <w:t> </w:t>
      </w:r>
      <w:r w:rsidRPr="001F41D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F41DD">
        <w:rPr>
          <w:rFonts w:ascii="Arial" w:eastAsia="Times New Roman" w:hAnsi="Arial" w:cs="Arial"/>
          <w:color w:val="303030"/>
          <w:sz w:val="23"/>
          <w:szCs w:val="23"/>
        </w:rPr>
        <w:t> </w:t>
      </w:r>
      <w:r w:rsidRPr="001F41DD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F41DD">
        <w:rPr>
          <w:rFonts w:ascii="Arial" w:eastAsia="Times New Roman" w:hAnsi="Arial" w:cs="Arial"/>
          <w:color w:val="303030"/>
          <w:sz w:val="23"/>
          <w:szCs w:val="23"/>
        </w:rPr>
        <w:t> Sort all the given jobs in decreasing order of their profit-</w:t>
      </w:r>
    </w:p>
    <w:tbl>
      <w:tblPr>
        <w:tblW w:w="65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806"/>
        <w:gridCol w:w="806"/>
        <w:gridCol w:w="805"/>
        <w:gridCol w:w="805"/>
        <w:gridCol w:w="817"/>
        <w:gridCol w:w="805"/>
      </w:tblGrid>
      <w:tr w:rsidR="001F41DD" w:rsidRPr="001F41DD" w:rsidTr="001F41DD">
        <w:tc>
          <w:tcPr>
            <w:tcW w:w="17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ins w:id="0" w:author="Unknown">
              <w:r w:rsidRPr="001F41DD">
                <w:rPr>
                  <w:rFonts w:ascii="Arial" w:eastAsia="Times New Roman" w:hAnsi="Arial" w:cs="Arial"/>
                  <w:color w:val="303030"/>
                  <w:sz w:val="23"/>
                  <w:szCs w:val="23"/>
                </w:rPr>
                <w:t> </w:t>
              </w:r>
            </w:ins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Jobs</w:t>
            </w:r>
          </w:p>
        </w:tc>
        <w:tc>
          <w:tcPr>
            <w:tcW w:w="8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J4</w:t>
            </w:r>
          </w:p>
        </w:tc>
        <w:tc>
          <w:tcPr>
            <w:tcW w:w="8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J1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J3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J2</w:t>
            </w:r>
          </w:p>
        </w:tc>
        <w:tc>
          <w:tcPr>
            <w:tcW w:w="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J5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J6</w:t>
            </w:r>
          </w:p>
        </w:tc>
      </w:tr>
      <w:tr w:rsidR="001F41DD" w:rsidRPr="001F41DD" w:rsidTr="001F41DD">
        <w:tc>
          <w:tcPr>
            <w:tcW w:w="17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Deadlines</w:t>
            </w:r>
          </w:p>
        </w:tc>
        <w:tc>
          <w:tcPr>
            <w:tcW w:w="8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</w:t>
            </w:r>
          </w:p>
        </w:tc>
        <w:tc>
          <w:tcPr>
            <w:tcW w:w="8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5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3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3</w:t>
            </w:r>
          </w:p>
        </w:tc>
        <w:tc>
          <w:tcPr>
            <w:tcW w:w="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4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</w:t>
            </w:r>
          </w:p>
        </w:tc>
      </w:tr>
      <w:tr w:rsidR="001F41DD" w:rsidRPr="001F41DD" w:rsidTr="001F41DD">
        <w:tc>
          <w:tcPr>
            <w:tcW w:w="17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Profits</w:t>
            </w:r>
          </w:p>
        </w:tc>
        <w:tc>
          <w:tcPr>
            <w:tcW w:w="8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300</w:t>
            </w:r>
          </w:p>
        </w:tc>
        <w:tc>
          <w:tcPr>
            <w:tcW w:w="8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200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190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180</w:t>
            </w:r>
          </w:p>
        </w:tc>
        <w:tc>
          <w:tcPr>
            <w:tcW w:w="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120</w:t>
            </w:r>
          </w:p>
        </w:tc>
        <w:tc>
          <w:tcPr>
            <w:tcW w:w="8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F41DD" w:rsidRPr="001F41DD" w:rsidRDefault="001F41DD" w:rsidP="001F41D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F41D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100</w:t>
            </w:r>
          </w:p>
        </w:tc>
      </w:tr>
    </w:tbl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" w:author="Unknown"/>
          <w:rFonts w:ascii="Arial" w:eastAsia="Times New Roman" w:hAnsi="Arial" w:cs="Arial"/>
          <w:color w:val="303030"/>
          <w:sz w:val="23"/>
          <w:szCs w:val="23"/>
        </w:rPr>
      </w:pPr>
      <w:ins w:id="2" w:author="Unknown">
        <w:r w:rsidRPr="001F41DD">
          <w:rPr>
            <w:rFonts w:ascii="Arial" w:eastAsia="Times New Roman" w:hAnsi="Arial" w:cs="Arial"/>
            <w:color w:val="303030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after="0" w:line="240" w:lineRule="auto"/>
        <w:textAlignment w:val="baseline"/>
        <w:outlineLvl w:val="2"/>
        <w:rPr>
          <w:ins w:id="3" w:author="Unknown"/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ins w:id="4" w:author="Unknown">
        <w:r w:rsidRPr="001F41DD">
          <w:rPr>
            <w:rFonts w:ascii="Arial" w:eastAsia="Times New Roman" w:hAnsi="Arial" w:cs="Arial"/>
            <w:b/>
            <w:bCs/>
            <w:color w:val="000000" w:themeColor="text1"/>
            <w:sz w:val="27"/>
            <w:szCs w:val="27"/>
            <w:u w:val="single"/>
          </w:rPr>
          <w:t>Step-02: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5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6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7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8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Value of maximum deadline = 5.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9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0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So, draw a Gantt chart with maximum time on Gantt chart = 5 units as shown-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1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2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3" w:author="Unknown"/>
          <w:rFonts w:ascii="Arial" w:eastAsia="Times New Roman" w:hAnsi="Arial" w:cs="Arial"/>
          <w:color w:val="000000" w:themeColor="text1"/>
          <w:sz w:val="23"/>
          <w:szCs w:val="23"/>
        </w:rPr>
      </w:pPr>
      <w:r w:rsidRPr="001F41DD">
        <w:rPr>
          <w:rFonts w:ascii="Arial" w:eastAsia="Times New Roman" w:hAnsi="Arial" w:cs="Arial"/>
          <w:noProof/>
          <w:color w:val="000000" w:themeColor="text1"/>
          <w:sz w:val="23"/>
          <w:szCs w:val="23"/>
        </w:rPr>
        <w:lastRenderedPageBreak/>
        <w:drawing>
          <wp:inline distT="0" distB="0" distL="0" distR="0" wp14:anchorId="4BF1FA3A" wp14:editId="1D196F45">
            <wp:extent cx="4198620" cy="1181100"/>
            <wp:effectExtent l="0" t="0" r="0" b="0"/>
            <wp:docPr id="6" name="Picture 6" descr="https://www.gatevidyalay.com/wp-content/uploads/2018/06/Job-Sequencing-With-Deadlines-Problem-01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6/Job-Sequencing-With-Deadlines-Problem-01-Step-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4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5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6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7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Now,</w:t>
        </w:r>
      </w:ins>
    </w:p>
    <w:p w:rsidR="001F41DD" w:rsidRPr="001F41DD" w:rsidRDefault="001F41DD" w:rsidP="001F41D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ins w:id="18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9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We take each job one by one in the order they appear in Step-01.</w:t>
        </w:r>
      </w:ins>
    </w:p>
    <w:p w:rsidR="001F41DD" w:rsidRPr="001F41DD" w:rsidRDefault="001F41DD" w:rsidP="001F41D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ins w:id="20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21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We place the job on Gantt chart as far as possible from 0.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22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23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after="0" w:line="240" w:lineRule="auto"/>
        <w:textAlignment w:val="baseline"/>
        <w:outlineLvl w:val="2"/>
        <w:rPr>
          <w:ins w:id="24" w:author="Unknown"/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ins w:id="25" w:author="Unknown">
        <w:r w:rsidRPr="001F41DD">
          <w:rPr>
            <w:rFonts w:ascii="Arial" w:eastAsia="Times New Roman" w:hAnsi="Arial" w:cs="Arial"/>
            <w:b/>
            <w:bCs/>
            <w:color w:val="000000" w:themeColor="text1"/>
            <w:sz w:val="27"/>
            <w:szCs w:val="27"/>
            <w:u w:val="single"/>
          </w:rPr>
          <w:t>Step-03: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26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27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ins w:id="28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29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We take job J4.</w:t>
        </w:r>
      </w:ins>
    </w:p>
    <w:p w:rsidR="001F41DD" w:rsidRPr="001F41DD" w:rsidRDefault="001F41DD" w:rsidP="001F41DD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ins w:id="30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31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Since its deadline is 2, so we place it in the first empty cell before deadline 2 as-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32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33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34" w:author="Unknown"/>
          <w:rFonts w:ascii="Arial" w:eastAsia="Times New Roman" w:hAnsi="Arial" w:cs="Arial"/>
          <w:color w:val="000000" w:themeColor="text1"/>
          <w:sz w:val="23"/>
          <w:szCs w:val="23"/>
        </w:rPr>
      </w:pPr>
      <w:r w:rsidRPr="001F41DD">
        <w:rPr>
          <w:rFonts w:ascii="Arial" w:eastAsia="Times New Roman" w:hAnsi="Arial" w:cs="Arial"/>
          <w:noProof/>
          <w:color w:val="000000" w:themeColor="text1"/>
          <w:sz w:val="23"/>
          <w:szCs w:val="23"/>
        </w:rPr>
        <w:drawing>
          <wp:inline distT="0" distB="0" distL="0" distR="0" wp14:anchorId="6032904B" wp14:editId="0ED6849C">
            <wp:extent cx="4107180" cy="708660"/>
            <wp:effectExtent l="0" t="0" r="7620" b="0"/>
            <wp:docPr id="5" name="Picture 5" descr="https://www.gatevidyalay.com/wp-content/uploads/2018/06/Job-Sequencing-With-Deadlines-Problem-01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6/Job-Sequencing-With-Deadlines-Problem-01-Step-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35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36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after="0" w:line="240" w:lineRule="auto"/>
        <w:textAlignment w:val="baseline"/>
        <w:outlineLvl w:val="2"/>
        <w:rPr>
          <w:ins w:id="37" w:author="Unknown"/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ins w:id="38" w:author="Unknown">
        <w:r w:rsidRPr="001F41DD">
          <w:rPr>
            <w:rFonts w:ascii="Arial" w:eastAsia="Times New Roman" w:hAnsi="Arial" w:cs="Arial"/>
            <w:b/>
            <w:bCs/>
            <w:color w:val="000000" w:themeColor="text1"/>
            <w:sz w:val="27"/>
            <w:szCs w:val="27"/>
            <w:u w:val="single"/>
          </w:rPr>
          <w:t>Step-04: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39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40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ins w:id="41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42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We take job J1.</w:t>
        </w:r>
      </w:ins>
    </w:p>
    <w:p w:rsidR="001F41DD" w:rsidRPr="001F41DD" w:rsidRDefault="001F41DD" w:rsidP="001F41DD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ins w:id="43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44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Since its deadline is 5, so we place it in the first empty cell before deadline 5 as-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45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46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47" w:author="Unknown"/>
          <w:rFonts w:ascii="Arial" w:eastAsia="Times New Roman" w:hAnsi="Arial" w:cs="Arial"/>
          <w:color w:val="000000" w:themeColor="text1"/>
          <w:sz w:val="23"/>
          <w:szCs w:val="23"/>
        </w:rPr>
      </w:pPr>
      <w:r w:rsidRPr="001F41DD">
        <w:rPr>
          <w:rFonts w:ascii="Arial" w:eastAsia="Times New Roman" w:hAnsi="Arial" w:cs="Arial"/>
          <w:noProof/>
          <w:color w:val="000000" w:themeColor="text1"/>
          <w:sz w:val="23"/>
          <w:szCs w:val="23"/>
        </w:rPr>
        <w:drawing>
          <wp:inline distT="0" distB="0" distL="0" distR="0" wp14:anchorId="77A6BB23" wp14:editId="52661BA2">
            <wp:extent cx="4053840" cy="685800"/>
            <wp:effectExtent l="0" t="0" r="3810" b="0"/>
            <wp:docPr id="4" name="Picture 4" descr="https://www.gatevidyalay.com/wp-content/uploads/2018/06/Job-Sequencing-With-Deadlines-Problem-01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6/Job-Sequencing-With-Deadlines-Problem-01-Step-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48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49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after="0" w:line="240" w:lineRule="auto"/>
        <w:textAlignment w:val="baseline"/>
        <w:outlineLvl w:val="2"/>
        <w:rPr>
          <w:ins w:id="50" w:author="Unknown"/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ins w:id="51" w:author="Unknown">
        <w:r w:rsidRPr="001F41DD">
          <w:rPr>
            <w:rFonts w:ascii="Arial" w:eastAsia="Times New Roman" w:hAnsi="Arial" w:cs="Arial"/>
            <w:b/>
            <w:bCs/>
            <w:color w:val="000000" w:themeColor="text1"/>
            <w:sz w:val="27"/>
            <w:szCs w:val="27"/>
            <w:u w:val="single"/>
          </w:rPr>
          <w:t>Step-05: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52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53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ins w:id="54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55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We take job J3.</w:t>
        </w:r>
      </w:ins>
    </w:p>
    <w:p w:rsidR="001F41DD" w:rsidRPr="001F41DD" w:rsidRDefault="001F41DD" w:rsidP="001F41DD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ins w:id="56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57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Since its deadline is 3, so we place it in the first empty cell before deadline 3 as-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58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59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lastRenderedPageBreak/>
          <w:t> 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60" w:author="Unknown"/>
          <w:rFonts w:ascii="Arial" w:eastAsia="Times New Roman" w:hAnsi="Arial" w:cs="Arial"/>
          <w:color w:val="000000" w:themeColor="text1"/>
          <w:sz w:val="23"/>
          <w:szCs w:val="23"/>
        </w:rPr>
      </w:pPr>
      <w:r w:rsidRPr="001F41DD">
        <w:rPr>
          <w:rFonts w:ascii="Arial" w:eastAsia="Times New Roman" w:hAnsi="Arial" w:cs="Arial"/>
          <w:noProof/>
          <w:color w:val="000000" w:themeColor="text1"/>
          <w:sz w:val="23"/>
          <w:szCs w:val="23"/>
        </w:rPr>
        <w:drawing>
          <wp:inline distT="0" distB="0" distL="0" distR="0" wp14:anchorId="499907FB" wp14:editId="0ED4065F">
            <wp:extent cx="4053840" cy="708660"/>
            <wp:effectExtent l="0" t="0" r="3810" b="0"/>
            <wp:docPr id="3" name="Picture 3" descr="https://www.gatevidyalay.com/wp-content/uploads/2018/06/Job-Sequencing-With-Deadlines-Problem-01-Step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6/Job-Sequencing-With-Deadlines-Problem-01-Step-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61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62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after="0" w:line="240" w:lineRule="auto"/>
        <w:textAlignment w:val="baseline"/>
        <w:outlineLvl w:val="2"/>
        <w:rPr>
          <w:ins w:id="63" w:author="Unknown"/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ins w:id="64" w:author="Unknown">
        <w:r w:rsidRPr="001F41DD">
          <w:rPr>
            <w:rFonts w:ascii="Arial" w:eastAsia="Times New Roman" w:hAnsi="Arial" w:cs="Arial"/>
            <w:b/>
            <w:bCs/>
            <w:color w:val="000000" w:themeColor="text1"/>
            <w:sz w:val="27"/>
            <w:szCs w:val="27"/>
            <w:u w:val="single"/>
          </w:rPr>
          <w:t>Step-06: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65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66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ins w:id="67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68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We take job J2.</w:t>
        </w:r>
      </w:ins>
    </w:p>
    <w:p w:rsidR="001F41DD" w:rsidRPr="001F41DD" w:rsidRDefault="001F41DD" w:rsidP="001F41DD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ins w:id="69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70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Since its deadline is 3, so we place it in the first empty cell before deadline 3.</w:t>
        </w:r>
      </w:ins>
    </w:p>
    <w:p w:rsidR="001F41DD" w:rsidRPr="001F41DD" w:rsidRDefault="001F41DD" w:rsidP="001F41DD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ins w:id="71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72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Since the second and third cells are already filled, so we place job J2 in the first cell as-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73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74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75" w:author="Unknown"/>
          <w:rFonts w:ascii="Arial" w:eastAsia="Times New Roman" w:hAnsi="Arial" w:cs="Arial"/>
          <w:color w:val="000000" w:themeColor="text1"/>
          <w:sz w:val="23"/>
          <w:szCs w:val="23"/>
        </w:rPr>
      </w:pPr>
      <w:r w:rsidRPr="001F41DD">
        <w:rPr>
          <w:rFonts w:ascii="Arial" w:eastAsia="Times New Roman" w:hAnsi="Arial" w:cs="Arial"/>
          <w:noProof/>
          <w:color w:val="000000" w:themeColor="text1"/>
          <w:sz w:val="23"/>
          <w:szCs w:val="23"/>
        </w:rPr>
        <w:drawing>
          <wp:inline distT="0" distB="0" distL="0" distR="0" wp14:anchorId="412A6530" wp14:editId="1278ACFF">
            <wp:extent cx="4107180" cy="693420"/>
            <wp:effectExtent l="0" t="0" r="7620" b="0"/>
            <wp:docPr id="2" name="Picture 2" descr="https://www.gatevidyalay.com/wp-content/uploads/2018/06/Job-Sequencing-With-Deadlines-Problem-01-Step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6/Job-Sequencing-With-Deadlines-Problem-01-Step-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76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77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after="0" w:line="240" w:lineRule="auto"/>
        <w:textAlignment w:val="baseline"/>
        <w:outlineLvl w:val="2"/>
        <w:rPr>
          <w:ins w:id="78" w:author="Unknown"/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ins w:id="79" w:author="Unknown">
        <w:r w:rsidRPr="001F41DD">
          <w:rPr>
            <w:rFonts w:ascii="Arial" w:eastAsia="Times New Roman" w:hAnsi="Arial" w:cs="Arial"/>
            <w:b/>
            <w:bCs/>
            <w:color w:val="000000" w:themeColor="text1"/>
            <w:sz w:val="27"/>
            <w:szCs w:val="27"/>
            <w:u w:val="single"/>
          </w:rPr>
          <w:t>Step-07: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80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81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ins w:id="82" w:author="Unknown"/>
          <w:rFonts w:ascii="Arial" w:eastAsia="Times New Roman" w:hAnsi="Arial" w:cs="Arial"/>
          <w:color w:val="000000" w:themeColor="text1"/>
          <w:sz w:val="23"/>
          <w:szCs w:val="23"/>
        </w:rPr>
      </w:pPr>
      <w:bookmarkStart w:id="83" w:name="_GoBack"/>
      <w:bookmarkEnd w:id="83"/>
      <w:ins w:id="84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Now, we take job J5.</w:t>
        </w:r>
      </w:ins>
    </w:p>
    <w:p w:rsidR="001F41DD" w:rsidRPr="001F41DD" w:rsidRDefault="001F41DD" w:rsidP="001F41DD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ins w:id="85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86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Since its deadline is 4, so we place it in the first empty cell before deadline 4 as-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87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88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89" w:author="Unknown"/>
          <w:rFonts w:ascii="Arial" w:eastAsia="Times New Roman" w:hAnsi="Arial" w:cs="Arial"/>
          <w:color w:val="000000" w:themeColor="text1"/>
          <w:sz w:val="23"/>
          <w:szCs w:val="23"/>
        </w:rPr>
      </w:pPr>
      <w:r w:rsidRPr="001F41DD">
        <w:rPr>
          <w:rFonts w:ascii="Arial" w:eastAsia="Times New Roman" w:hAnsi="Arial" w:cs="Arial"/>
          <w:noProof/>
          <w:color w:val="000000" w:themeColor="text1"/>
          <w:sz w:val="23"/>
          <w:szCs w:val="23"/>
        </w:rPr>
        <w:drawing>
          <wp:inline distT="0" distB="0" distL="0" distR="0" wp14:anchorId="428997C9" wp14:editId="3390C58C">
            <wp:extent cx="4198620" cy="708660"/>
            <wp:effectExtent l="0" t="0" r="0" b="0"/>
            <wp:docPr id="1" name="Picture 1" descr="https://www.gatevidyalay.com/wp-content/uploads/2018/06/Job-Sequencing-With-Deadlines-Problem-01-Step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6/Job-Sequencing-With-Deadlines-Problem-01-Step-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90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91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92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93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Now,</w:t>
        </w:r>
      </w:ins>
    </w:p>
    <w:p w:rsidR="001F41DD" w:rsidRPr="001F41DD" w:rsidRDefault="001F41DD" w:rsidP="001F41D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ins w:id="94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95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The only job left is job J6 whose deadline is 2.</w:t>
        </w:r>
      </w:ins>
    </w:p>
    <w:p w:rsidR="001F41DD" w:rsidRPr="001F41DD" w:rsidRDefault="001F41DD" w:rsidP="001F41D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ins w:id="96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97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All the slots before deadline 2 are already occupied.</w:t>
        </w:r>
      </w:ins>
    </w:p>
    <w:p w:rsidR="001F41DD" w:rsidRPr="001F41DD" w:rsidRDefault="001F41DD" w:rsidP="001F41D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ins w:id="98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99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 xml:space="preserve">Thus, job J6 </w:t>
        </w:r>
        <w:proofErr w:type="spellStart"/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can not</w:t>
        </w:r>
        <w:proofErr w:type="spellEnd"/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 xml:space="preserve"> be completed.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00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01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02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03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Now, the given questions may be answered as-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04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05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5B394C" w:rsidRDefault="005B394C" w:rsidP="001F41D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</w:rPr>
      </w:pPr>
    </w:p>
    <w:p w:rsidR="001F41DD" w:rsidRPr="001F41DD" w:rsidRDefault="001F41DD" w:rsidP="001F41DD">
      <w:pPr>
        <w:shd w:val="clear" w:color="auto" w:fill="FFFFFF"/>
        <w:spacing w:after="0" w:line="240" w:lineRule="auto"/>
        <w:textAlignment w:val="baseline"/>
        <w:outlineLvl w:val="2"/>
        <w:rPr>
          <w:ins w:id="106" w:author="Unknown"/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ins w:id="107" w:author="Unknown">
        <w:r w:rsidRPr="001F41DD">
          <w:rPr>
            <w:rFonts w:ascii="Arial" w:eastAsia="Times New Roman" w:hAnsi="Arial" w:cs="Arial"/>
            <w:b/>
            <w:bCs/>
            <w:color w:val="000000" w:themeColor="text1"/>
            <w:sz w:val="27"/>
            <w:szCs w:val="27"/>
            <w:u w:val="single"/>
          </w:rPr>
          <w:lastRenderedPageBreak/>
          <w:t>Part-01: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08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09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10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11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The optimal schedule is-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jc w:val="center"/>
        <w:textAlignment w:val="baseline"/>
        <w:rPr>
          <w:ins w:id="112" w:author="Unknown"/>
          <w:rFonts w:ascii="Arial" w:eastAsia="Times New Roman" w:hAnsi="Arial" w:cs="Arial"/>
          <w:color w:val="000000" w:themeColor="text1"/>
          <w:sz w:val="23"/>
          <w:szCs w:val="23"/>
        </w:rPr>
      </w:pPr>
      <w:proofErr w:type="gramStart"/>
      <w:ins w:id="113" w:author="Unknown">
        <w:r w:rsidRPr="001F41DD">
          <w:rPr>
            <w:rFonts w:ascii="Arial" w:eastAsia="Times New Roman" w:hAnsi="Arial" w:cs="Arial"/>
            <w:b/>
            <w:bCs/>
            <w:color w:val="000000" w:themeColor="text1"/>
            <w:sz w:val="23"/>
            <w:szCs w:val="23"/>
          </w:rPr>
          <w:t>J2  ,</w:t>
        </w:r>
        <w:proofErr w:type="gramEnd"/>
        <w:r w:rsidRPr="001F41DD">
          <w:rPr>
            <w:rFonts w:ascii="Arial" w:eastAsia="Times New Roman" w:hAnsi="Arial" w:cs="Arial"/>
            <w:b/>
            <w:bCs/>
            <w:color w:val="000000" w:themeColor="text1"/>
            <w:sz w:val="23"/>
            <w:szCs w:val="23"/>
          </w:rPr>
          <w:t xml:space="preserve"> J4 , J3 , J5 , J1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14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15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This is the required order in which the jobs must be completed in order to obtain the maximum profit.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16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17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after="0" w:line="240" w:lineRule="auto"/>
        <w:textAlignment w:val="baseline"/>
        <w:outlineLvl w:val="2"/>
        <w:rPr>
          <w:ins w:id="118" w:author="Unknown"/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ins w:id="119" w:author="Unknown">
        <w:r w:rsidRPr="001F41DD">
          <w:rPr>
            <w:rFonts w:ascii="Arial" w:eastAsia="Times New Roman" w:hAnsi="Arial" w:cs="Arial"/>
            <w:b/>
            <w:bCs/>
            <w:color w:val="000000" w:themeColor="text1"/>
            <w:sz w:val="27"/>
            <w:szCs w:val="27"/>
            <w:u w:val="single"/>
          </w:rPr>
          <w:t>Part-02: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20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21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ins w:id="122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23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All the jobs are not completed in optimal schedule.</w:t>
        </w:r>
      </w:ins>
    </w:p>
    <w:p w:rsidR="001F41DD" w:rsidRPr="001F41DD" w:rsidRDefault="001F41DD" w:rsidP="001F41D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ins w:id="124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25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This is because job J6 could not be completed within its deadline.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26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27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after="0" w:line="240" w:lineRule="auto"/>
        <w:textAlignment w:val="baseline"/>
        <w:outlineLvl w:val="2"/>
        <w:rPr>
          <w:ins w:id="128" w:author="Unknown"/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ins w:id="129" w:author="Unknown">
        <w:r w:rsidRPr="001F41DD">
          <w:rPr>
            <w:rFonts w:ascii="Arial" w:eastAsia="Times New Roman" w:hAnsi="Arial" w:cs="Arial"/>
            <w:b/>
            <w:bCs/>
            <w:color w:val="000000" w:themeColor="text1"/>
            <w:sz w:val="27"/>
            <w:szCs w:val="27"/>
            <w:u w:val="single"/>
          </w:rPr>
          <w:t>Part-03: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30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31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32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33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Maximum earned profit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34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35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= Sum of profit of all the jobs in optimal schedule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36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37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= Profit of job J2 + Profit of job J4 + Profit of job J3 + Profit of job J5 + Profit of job J1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38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39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= 180 + 300 + 190 + 120 + 200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40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41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= 990 units</w:t>
        </w:r>
      </w:ins>
    </w:p>
    <w:p w:rsidR="001F41DD" w:rsidRPr="001F41DD" w:rsidRDefault="001F41DD" w:rsidP="001F41DD">
      <w:pPr>
        <w:shd w:val="clear" w:color="auto" w:fill="FFFFFF"/>
        <w:spacing w:before="60" w:after="180" w:line="240" w:lineRule="auto"/>
        <w:textAlignment w:val="baseline"/>
        <w:rPr>
          <w:ins w:id="142" w:author="Unknown"/>
          <w:rFonts w:ascii="Arial" w:eastAsia="Times New Roman" w:hAnsi="Arial" w:cs="Arial"/>
          <w:color w:val="000000" w:themeColor="text1"/>
          <w:sz w:val="23"/>
          <w:szCs w:val="23"/>
        </w:rPr>
      </w:pPr>
      <w:ins w:id="143" w:author="Unknown">
        <w:r w:rsidRPr="001F41DD">
          <w:rPr>
            <w:rFonts w:ascii="Arial" w:eastAsia="Times New Roman" w:hAnsi="Arial" w:cs="Arial"/>
            <w:color w:val="000000" w:themeColor="text1"/>
            <w:sz w:val="23"/>
            <w:szCs w:val="23"/>
          </w:rPr>
          <w:t> </w:t>
        </w:r>
      </w:ins>
    </w:p>
    <w:p w:rsidR="007270CB" w:rsidRDefault="007270CB" w:rsidP="001F41DD">
      <w:pPr>
        <w:rPr>
          <w:color w:val="000000" w:themeColor="text1"/>
        </w:rPr>
      </w:pPr>
    </w:p>
    <w:p w:rsidR="001F41DD" w:rsidRDefault="001F41DD" w:rsidP="001F41DD">
      <w:pPr>
        <w:rPr>
          <w:color w:val="000000" w:themeColor="text1"/>
        </w:rPr>
      </w:pPr>
    </w:p>
    <w:p w:rsidR="001F41DD" w:rsidRDefault="001F41DD" w:rsidP="001F41DD">
      <w:pPr>
        <w:rPr>
          <w:color w:val="000000" w:themeColor="text1"/>
        </w:rPr>
      </w:pPr>
    </w:p>
    <w:p w:rsidR="001F41DD" w:rsidRDefault="001F41DD" w:rsidP="001F41DD">
      <w:pPr>
        <w:rPr>
          <w:color w:val="000000" w:themeColor="text1"/>
        </w:rPr>
      </w:pPr>
    </w:p>
    <w:p w:rsidR="001F41DD" w:rsidRDefault="001F41DD" w:rsidP="001F41DD">
      <w:pPr>
        <w:rPr>
          <w:color w:val="000000" w:themeColor="text1"/>
        </w:rPr>
      </w:pPr>
    </w:p>
    <w:p w:rsidR="001F41DD" w:rsidRDefault="001F41DD" w:rsidP="001F41DD">
      <w:pPr>
        <w:rPr>
          <w:color w:val="000000" w:themeColor="text1"/>
        </w:rPr>
      </w:pPr>
    </w:p>
    <w:p w:rsidR="001F41DD" w:rsidRDefault="001F41DD" w:rsidP="001F41DD">
      <w:pPr>
        <w:rPr>
          <w:color w:val="000000" w:themeColor="text1"/>
        </w:rPr>
      </w:pPr>
    </w:p>
    <w:p w:rsidR="001F41DD" w:rsidRDefault="001F41DD" w:rsidP="001F41DD">
      <w:pPr>
        <w:rPr>
          <w:color w:val="000000" w:themeColor="text1"/>
        </w:rPr>
      </w:pPr>
    </w:p>
    <w:p w:rsidR="001F41DD" w:rsidRDefault="001F41DD" w:rsidP="001F41DD">
      <w:pPr>
        <w:rPr>
          <w:color w:val="000000" w:themeColor="text1"/>
        </w:rPr>
      </w:pPr>
    </w:p>
    <w:p w:rsidR="001F41DD" w:rsidRDefault="001F41DD" w:rsidP="001F41DD">
      <w:pPr>
        <w:rPr>
          <w:color w:val="000000" w:themeColor="text1"/>
        </w:rPr>
      </w:pPr>
    </w:p>
    <w:p w:rsidR="00C74CC1" w:rsidRDefault="00C74CC1" w:rsidP="001F41DD">
      <w:pPr>
        <w:rPr>
          <w:color w:val="000000" w:themeColor="text1"/>
        </w:rPr>
      </w:pPr>
    </w:p>
    <w:p w:rsidR="001F41DD" w:rsidRPr="001F41DD" w:rsidRDefault="001F41DD" w:rsidP="001F41DD">
      <w:pPr>
        <w:rPr>
          <w:color w:val="000000" w:themeColor="text1"/>
        </w:rPr>
      </w:pPr>
    </w:p>
    <w:sectPr w:rsidR="001F41DD" w:rsidRPr="001F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6AC"/>
    <w:multiLevelType w:val="multilevel"/>
    <w:tmpl w:val="2E6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A873FA"/>
    <w:multiLevelType w:val="multilevel"/>
    <w:tmpl w:val="33F6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182254"/>
    <w:multiLevelType w:val="multilevel"/>
    <w:tmpl w:val="3E4E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C169E"/>
    <w:multiLevelType w:val="multilevel"/>
    <w:tmpl w:val="C83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7B5BAC"/>
    <w:multiLevelType w:val="multilevel"/>
    <w:tmpl w:val="5852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7114FF"/>
    <w:multiLevelType w:val="multilevel"/>
    <w:tmpl w:val="5436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D395E"/>
    <w:multiLevelType w:val="multilevel"/>
    <w:tmpl w:val="FC08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5E477A"/>
    <w:multiLevelType w:val="multilevel"/>
    <w:tmpl w:val="9FE4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010DD6"/>
    <w:multiLevelType w:val="multilevel"/>
    <w:tmpl w:val="F0E8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DD"/>
    <w:rsid w:val="001F41DD"/>
    <w:rsid w:val="004150E6"/>
    <w:rsid w:val="00532562"/>
    <w:rsid w:val="005B394C"/>
    <w:rsid w:val="007270CB"/>
    <w:rsid w:val="00C7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F4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41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1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41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41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41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F4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41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1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41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41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41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3227">
                      <w:marLeft w:val="0"/>
                      <w:marRight w:val="-855"/>
                      <w:marTop w:val="4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0727">
                                  <w:marLeft w:val="0"/>
                                  <w:marRight w:val="6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59942">
                                  <w:marLeft w:val="0"/>
                                  <w:marRight w:val="10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065454">
                      <w:marLeft w:val="825"/>
                      <w:marRight w:val="825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2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4671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53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7101">
                      <w:marLeft w:val="225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1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894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13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0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06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993817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single" w:sz="6" w:space="8" w:color="B5C9D8"/>
                                                        <w:left w:val="single" w:sz="6" w:space="8" w:color="B5C9D8"/>
                                                        <w:bottom w:val="single" w:sz="6" w:space="8" w:color="B5C9D8"/>
                                                        <w:right w:val="single" w:sz="6" w:space="8" w:color="B5C9D8"/>
                                                      </w:divBdr>
                                                      <w:divsChild>
                                                        <w:div w:id="113760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MOTUPALLY</dc:creator>
  <cp:lastModifiedBy>SWAPNA MOTUPALLY</cp:lastModifiedBy>
  <cp:revision>2</cp:revision>
  <dcterms:created xsi:type="dcterms:W3CDTF">2020-08-23T13:13:00Z</dcterms:created>
  <dcterms:modified xsi:type="dcterms:W3CDTF">2020-08-23T16:12:00Z</dcterms:modified>
</cp:coreProperties>
</file>